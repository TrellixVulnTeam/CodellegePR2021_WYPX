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51CA2DF0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r w:rsidRPr="007F02BA">
        <w:rPr>
          <w:rFonts w:ascii="Consolas" w:hAnsi="Consolas" w:cs="Fixedsys"/>
          <w:lang w:val="es"/>
        </w:rPr>
        <w:t>Nombre</w:t>
      </w:r>
      <w:del w:id="0" w:author="Kevin" w:date="2021-03-23T09:40:00Z">
        <w:r w:rsidRPr="007F02BA">
          <w:rPr>
            <w:rFonts w:ascii="Consolas" w:hAnsi="Consolas" w:cs="Fixedsys"/>
            <w:lang w:val="es"/>
          </w:rPr>
          <w:delText>:____________________</w:delText>
        </w:r>
        <w:r w:rsidR="00222BE4" w:rsidRPr="007F02BA">
          <w:rPr>
            <w:rFonts w:ascii="Consolas" w:hAnsi="Consolas" w:cs="Fixedsys"/>
            <w:lang w:val="es"/>
          </w:rPr>
          <w:delText>__</w:delText>
        </w:r>
        <w:r w:rsidR="00534C55" w:rsidRPr="007F02BA">
          <w:rPr>
            <w:rFonts w:ascii="Consolas" w:hAnsi="Consolas" w:cs="Fixedsys"/>
            <w:lang w:val="es"/>
          </w:rPr>
          <w:delText>_________________________</w:delText>
        </w:r>
      </w:del>
      <w:ins w:id="1" w:author="Kevin" w:date="2021-03-23T09:40:00Z">
        <w:r w:rsidRPr="007F02BA">
          <w:rPr>
            <w:rFonts w:ascii="Consolas" w:hAnsi="Consolas" w:cs="Fixedsys"/>
            <w:lang w:val="es"/>
          </w:rPr>
          <w:t>:_</w:t>
        </w:r>
        <w:r w:rsidR="00BB6A9C">
          <w:rPr>
            <w:rFonts w:ascii="Consolas" w:hAnsi="Consolas" w:cs="Fixedsys"/>
            <w:lang w:val="es"/>
          </w:rPr>
          <w:t>Fabian</w:t>
        </w:r>
        <w:proofErr w:type="spellEnd"/>
        <w:r w:rsidR="00BB6A9C">
          <w:rPr>
            <w:rFonts w:ascii="Consolas" w:hAnsi="Consolas" w:cs="Fixedsys"/>
            <w:lang w:val="es"/>
          </w:rPr>
          <w:t xml:space="preserve"> Felipe Cruz García</w:t>
        </w:r>
        <w:r w:rsidR="00534C55" w:rsidRPr="007F02BA">
          <w:rPr>
            <w:rFonts w:ascii="Consolas" w:hAnsi="Consolas" w:cs="Fixedsys"/>
            <w:lang w:val="es"/>
          </w:rPr>
          <w:t>_______</w:t>
        </w:r>
        <w:proofErr w:type="gramStart"/>
        <w:r w:rsidR="00534C55" w:rsidRPr="007F02BA">
          <w:rPr>
            <w:rFonts w:ascii="Consolas" w:hAnsi="Consolas" w:cs="Fixedsys"/>
            <w:lang w:val="es"/>
          </w:rPr>
          <w:t>_</w:t>
        </w:r>
      </w:ins>
      <w:r w:rsidR="00534C55" w:rsidRPr="007F02BA">
        <w:rPr>
          <w:rFonts w:ascii="Consolas" w:hAnsi="Consolas" w:cs="Fixedsys"/>
          <w:lang w:val="es"/>
        </w:rPr>
        <w:t xml:space="preserve">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proofErr w:type="gram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font-size</w:t>
      </w:r>
      <w:proofErr w:type="spellEnd"/>
      <w:r w:rsidRPr="007F02BA">
        <w:rPr>
          <w:rFonts w:ascii="Consolas" w:hAnsi="Consolas" w:cs="Fixedsys"/>
        </w:rPr>
        <w:t>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375474B5" w:rsidR="00AD30AA" w:rsidRPr="007F02BA" w:rsidRDefault="006D7FD4" w:rsidP="006D7FD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3E0E1281" wp14:editId="3CE8B508">
            <wp:extent cx="482917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C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E" w14:textId="7A06C6F0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</w:t>
      </w:r>
      <w:proofErr w:type="spellStart"/>
      <w:r w:rsidRPr="007F02BA">
        <w:rPr>
          <w:rFonts w:ascii="Consolas" w:hAnsi="Consolas" w:cs="Fixedsys"/>
        </w:rPr>
        <w:t>card-template</w:t>
      </w:r>
      <w:proofErr w:type="spellEnd"/>
      <w:r w:rsidRPr="007F02BA">
        <w:rPr>
          <w:rFonts w:ascii="Consolas" w:hAnsi="Consolas" w:cs="Fixedsys"/>
        </w:rPr>
        <w:t xml:space="preserve">" que se encuentra dentro de un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con identificador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y clase "container </w:t>
      </w:r>
      <w:proofErr w:type="spellStart"/>
      <w:r w:rsidRPr="007F02BA">
        <w:rPr>
          <w:rFonts w:ascii="Consolas" w:hAnsi="Consolas" w:cs="Fixedsys"/>
        </w:rPr>
        <w:t>fullwidth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expanded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bordered</w:t>
      </w:r>
      <w:proofErr w:type="spellEnd"/>
      <w:r w:rsidRPr="007F02BA">
        <w:rPr>
          <w:rFonts w:ascii="Consolas" w:hAnsi="Consolas" w:cs="Fixedsys"/>
        </w:rPr>
        <w:t xml:space="preserve"> red-</w:t>
      </w:r>
      <w:proofErr w:type="spellStart"/>
      <w:r w:rsidRPr="007F02BA">
        <w:rPr>
          <w:rFonts w:ascii="Consolas" w:hAnsi="Consolas" w:cs="Fixedsys"/>
        </w:rPr>
        <w:t>colored</w:t>
      </w:r>
      <w:proofErr w:type="spellEnd"/>
      <w:r w:rsidRPr="007F02BA">
        <w:rPr>
          <w:rFonts w:ascii="Consolas" w:hAnsi="Consolas" w:cs="Fixedsys"/>
        </w:rPr>
        <w:t>". Además de esto, agregar dentro de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un elemento de párrafo con el texto "Voy a reprobar mi examen". La palabra "reprobar" del texto del párrafo debe estar en una etiqueta del tipo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"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":</w:t>
      </w:r>
    </w:p>
    <w:p w14:paraId="4CF05AD2" w14:textId="5D4A879A" w:rsidR="00AD30AA" w:rsidRPr="007F02BA" w:rsidRDefault="006D7FD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4E78EEEE" wp14:editId="3742E444">
            <wp:extent cx="5612130" cy="12934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0ED" w:rsidRPr="007F02BA">
        <w:rPr>
          <w:rFonts w:ascii="Consolas" w:hAnsi="Consolas" w:cs="Fixedsys"/>
        </w:rPr>
        <w:lastRenderedPageBreak/>
        <w:t xml:space="preserve">3) Escriba una regla para todos los </w:t>
      </w:r>
      <w:proofErr w:type="spellStart"/>
      <w:r w:rsidR="002F00ED" w:rsidRPr="007F02BA">
        <w:rPr>
          <w:rFonts w:ascii="Consolas" w:hAnsi="Consolas" w:cs="Fixedsys"/>
        </w:rPr>
        <w:t>span</w:t>
      </w:r>
      <w:proofErr w:type="spellEnd"/>
      <w:r w:rsidR="002F00ED" w:rsidRPr="007F02BA">
        <w:rPr>
          <w:rFonts w:ascii="Consolas" w:hAnsi="Consolas" w:cs="Fixedsys"/>
        </w:rPr>
        <w:t xml:space="preserve"> con la clase </w:t>
      </w:r>
      <w:proofErr w:type="spellStart"/>
      <w:r w:rsidR="002F00ED" w:rsidRPr="007F02BA">
        <w:rPr>
          <w:rFonts w:ascii="Consolas" w:hAnsi="Consolas" w:cs="Fixedsys"/>
        </w:rPr>
        <w:t>failed</w:t>
      </w:r>
      <w:proofErr w:type="spellEnd"/>
      <w:r w:rsidR="002F00ED" w:rsidRPr="007F02BA">
        <w:rPr>
          <w:rFonts w:ascii="Consolas" w:hAnsi="Consolas" w:cs="Fixedsys"/>
        </w:rPr>
        <w:t>. Dicha regla debe especificar color de texto rojo, fuente en negritas y subrayado:</w:t>
      </w:r>
    </w:p>
    <w:p w14:paraId="4CF05AD8" w14:textId="784A5653" w:rsidR="00AD30AA" w:rsidRPr="007F02BA" w:rsidRDefault="00A5568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75BF5C70" wp14:editId="494A35CA">
            <wp:extent cx="287655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4) Escriba el bloque de código HTML que crea un </w:t>
      </w:r>
      <w:proofErr w:type="spellStart"/>
      <w:r w:rsidRPr="007F02BA">
        <w:rPr>
          <w:rFonts w:ascii="Consolas" w:hAnsi="Consolas" w:cs="Fixedsys"/>
        </w:rPr>
        <w:t>textbox</w:t>
      </w:r>
      <w:proofErr w:type="spellEnd"/>
      <w:r w:rsidRPr="007F02BA">
        <w:rPr>
          <w:rFonts w:ascii="Consolas" w:hAnsi="Consolas" w:cs="Fixedsys"/>
        </w:rPr>
        <w:t xml:space="preserve"> con el texto "Usuario" por default:</w:t>
      </w:r>
    </w:p>
    <w:p w14:paraId="4CF05ADD" w14:textId="317B4D3E" w:rsidR="00AD30AA" w:rsidRPr="007F02BA" w:rsidRDefault="00A5568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7F245F84" wp14:editId="31713727">
            <wp:extent cx="3200400" cy="314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CF05ADF" w14:textId="5FD1FE81" w:rsidR="00AD30AA" w:rsidRPr="007F02BA" w:rsidRDefault="0017111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161D78D4" wp14:editId="03B107F4">
            <wp:extent cx="1828800" cy="30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0F03D9C2" w14:textId="77777777" w:rsidR="00171113" w:rsidRDefault="0017111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47672401" wp14:editId="5ADD05D1">
            <wp:extent cx="187642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C500" w14:textId="77777777" w:rsidR="00C67755" w:rsidRDefault="00C67755">
      <w:pPr>
        <w:rPr>
          <w:rFonts w:ascii="Consolas" w:hAnsi="Consolas" w:cs="Fixedsys"/>
        </w:rPr>
      </w:pPr>
      <w:r>
        <w:rPr>
          <w:rFonts w:ascii="Consolas" w:hAnsi="Consolas" w:cs="Fixedsys"/>
        </w:rPr>
        <w:br w:type="page"/>
      </w:r>
    </w:p>
    <w:p w14:paraId="4CF05AE7" w14:textId="2F6FB9C0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7) Escriba la estructura básica de HTML5 (Incluir semánticas):</w:t>
      </w:r>
      <w:r w:rsidR="00C67755" w:rsidRPr="00C67755">
        <w:rPr>
          <w:noProof/>
        </w:rPr>
        <w:t xml:space="preserve"> </w:t>
      </w:r>
      <w:r w:rsidR="00C67755">
        <w:rPr>
          <w:noProof/>
        </w:rPr>
        <w:drawing>
          <wp:inline distT="0" distB="0" distL="0" distR="0" wp14:anchorId="3081773C" wp14:editId="1B7D4293">
            <wp:extent cx="5612130" cy="43408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46F5" w14:textId="77777777" w:rsidR="005B7FB6" w:rsidRDefault="005B7FB6">
      <w:pPr>
        <w:rPr>
          <w:rFonts w:ascii="Consolas" w:hAnsi="Consolas" w:cs="Fixedsys"/>
        </w:rPr>
      </w:pPr>
      <w:r>
        <w:rPr>
          <w:rFonts w:ascii="Consolas" w:hAnsi="Consolas" w:cs="Fixedsys"/>
        </w:rPr>
        <w:br w:type="page"/>
      </w:r>
    </w:p>
    <w:p w14:paraId="4CF05AF3" w14:textId="2E9BE91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 xml:space="preserve">8) Escriba el bloque HTML de dos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. Después escriba debajo las reglas correspondientes para que ambos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 aparezcan juntos, ocupen el 100% de la ventana y el 100% de altura:</w:t>
      </w:r>
      <w:r w:rsidR="00C67755" w:rsidRPr="00C67755">
        <w:rPr>
          <w:noProof/>
        </w:rPr>
        <w:t xml:space="preserve"> </w:t>
      </w:r>
    </w:p>
    <w:p w14:paraId="4CF05AF4" w14:textId="3AF0A03D" w:rsidR="00AD30AA" w:rsidRPr="007F02BA" w:rsidRDefault="005B7FB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295CD" wp14:editId="233505A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2371725" cy="15811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05AF5" w14:textId="18BA3785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1C4D9EE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proofErr w:type="gram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proofErr w:type="gramEnd"/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E6CE5F0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47D08FBE" w:rsidR="00AD30AA" w:rsidRPr="007F02BA" w:rsidRDefault="005B7FB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ADEE0E" wp14:editId="12928B7B">
            <wp:simplePos x="0" y="0"/>
            <wp:positionH relativeFrom="column">
              <wp:posOffset>558165</wp:posOffset>
            </wp:positionH>
            <wp:positionV relativeFrom="paragraph">
              <wp:posOffset>375920</wp:posOffset>
            </wp:positionV>
            <wp:extent cx="2305050" cy="41338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0ED" w:rsidRPr="007F02BA">
        <w:rPr>
          <w:rFonts w:ascii="Consolas" w:hAnsi="Consolas" w:cs="Fixedsys"/>
          <w:lang w:val="es"/>
        </w:rPr>
        <w:t>Regla(s):</w:t>
      </w:r>
      <w:r w:rsidRPr="005B7FB6">
        <w:rPr>
          <w:noProof/>
        </w:rPr>
        <w:t xml:space="preserve"> </w:t>
      </w:r>
    </w:p>
    <w:p w14:paraId="4CF05AFD" w14:textId="6D02C070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B67A1A9" w14:textId="77777777" w:rsidR="005B7FB6" w:rsidRDefault="005B7FB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272757FF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cambia el color a verde:</w:t>
      </w:r>
    </w:p>
    <w:p w14:paraId="4CF05B05" w14:textId="68421CCF" w:rsidR="00222BE4" w:rsidRPr="007F02BA" w:rsidRDefault="005B7FB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3B23ECE9" wp14:editId="6C448D38">
            <wp:extent cx="2524125" cy="733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10) Escriba el bloque de código HTML y CSS para hacer que un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dentro de otro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se alinee al centro. El segundo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debe ser del 25% de ancho y 25% de alto del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padre:</w:t>
      </w:r>
    </w:p>
    <w:p w14:paraId="4CF05B07" w14:textId="3B314906" w:rsidR="00AD30AA" w:rsidRPr="007F02BA" w:rsidRDefault="00A45ED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05A9476B" wp14:editId="4A258B05">
            <wp:extent cx="2105025" cy="1181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82D">
        <w:rPr>
          <w:noProof/>
        </w:rPr>
        <w:drawing>
          <wp:inline distT="0" distB="0" distL="0" distR="0" wp14:anchorId="6CCB4517" wp14:editId="4D26825C">
            <wp:extent cx="2314575" cy="1752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5D085D33" w:rsidR="00AD30AA" w:rsidRPr="007F02BA" w:rsidRDefault="00CD4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6C04" wp14:editId="50E4CB10">
                <wp:simplePos x="0" y="0"/>
                <wp:positionH relativeFrom="margin">
                  <wp:posOffset>1076325</wp:posOffset>
                </wp:positionH>
                <wp:positionV relativeFrom="paragraph">
                  <wp:posOffset>1493520</wp:posOffset>
                </wp:positionV>
                <wp:extent cx="1524000" cy="6762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A8242" w14:textId="142F1579" w:rsidR="00CD482D" w:rsidRDefault="00CD482D" w:rsidP="00CD482D">
                            <w:r>
                              <w:t>Reprobé</w:t>
                            </w:r>
                          </w:p>
                          <w:p w14:paraId="6D57729C" w14:textId="58D0FBCF" w:rsidR="00CD482D" w:rsidRDefault="00CD482D" w:rsidP="00CD482D">
                            <w:r>
                              <w:t xml:space="preserve">Mi examen </w:t>
                            </w:r>
                            <w:proofErr w:type="spellStart"/>
                            <w:r>
                              <w:t>ToT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26C04" id="Rectángulo 14" o:spid="_x0000_s1026" style="position:absolute;margin-left:84.75pt;margin-top:117.6pt;width:120pt;height:5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" fillcolor="#5b9bd5 [3204]" strokecolor="#1f4d78 [1604]" strokeweight="1pt">
                <v:textbox>
                  <w:txbxContent>
                    <w:p w14:paraId="04AA8242" w14:textId="142F1579" w:rsidR="00CD482D" w:rsidRDefault="00CD482D" w:rsidP="00CD482D">
                      <w:r>
                        <w:t>Reprobé</w:t>
                      </w:r>
                    </w:p>
                    <w:p w14:paraId="6D57729C" w14:textId="58D0FBCF" w:rsidR="00CD482D" w:rsidRDefault="00CD482D" w:rsidP="00CD482D">
                      <w:r>
                        <w:t xml:space="preserve">Mi examen </w:t>
                      </w:r>
                      <w:proofErr w:type="spellStart"/>
                      <w:r>
                        <w:t>ToT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00ED" w:rsidRPr="007F02BA">
        <w:rPr>
          <w:rFonts w:ascii="Consolas" w:hAnsi="Consolas" w:cs="Fixedsys"/>
        </w:rPr>
        <w:tab/>
      </w:r>
      <w:r w:rsidR="002F00ED"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="002F00ED" w:rsidRPr="007F02BA">
        <w:rPr>
          <w:rFonts w:ascii="Consolas" w:hAnsi="Consolas" w:cs="Fixedsys"/>
          <w:lang w:val="en-US"/>
        </w:rPr>
        <w:t>Reprobé</w:t>
      </w:r>
      <w:proofErr w:type="spellEnd"/>
      <w:r w:rsidR="002F00ED" w:rsidRPr="007F02BA">
        <w:rPr>
          <w:rFonts w:ascii="Consolas" w:hAnsi="Consolas" w:cs="Fixedsys"/>
          <w:lang w:val="en-US"/>
        </w:rPr>
        <w:t>&lt;/span&gt;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="002F00ED" w:rsidRPr="007F02BA">
        <w:rPr>
          <w:rFonts w:ascii="Consolas" w:hAnsi="Consolas" w:cs="Fixedsys"/>
          <w:lang w:val="en-US"/>
        </w:rPr>
        <w:t>ToT</w:t>
      </w:r>
      <w:proofErr w:type="spellEnd"/>
      <w:r w:rsidR="002F00ED" w:rsidRPr="007F02BA">
        <w:rPr>
          <w:rFonts w:ascii="Consolas" w:hAnsi="Consolas" w:cs="Fixedsys"/>
          <w:lang w:val="en-US"/>
        </w:rPr>
        <w:t xml:space="preserve"> &lt;/span&gt;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br/>
      </w:r>
      <w:proofErr w:type="gramStart"/>
      <w:r w:rsidR="002F00ED" w:rsidRPr="007F02BA">
        <w:rPr>
          <w:rFonts w:ascii="Consolas" w:hAnsi="Consolas" w:cs="Fixedsys"/>
          <w:lang w:val="en-US"/>
        </w:rPr>
        <w:tab/>
        <w:t>.</w:t>
      </w:r>
      <w:proofErr w:type="spellStart"/>
      <w:r w:rsidR="002F00ED" w:rsidRPr="007F02BA">
        <w:rPr>
          <w:rFonts w:ascii="Consolas" w:hAnsi="Consolas" w:cs="Fixedsys"/>
          <w:lang w:val="en-US"/>
        </w:rPr>
        <w:t>examen</w:t>
      </w:r>
      <w:proofErr w:type="gramEnd"/>
      <w:r w:rsidR="002F00ED" w:rsidRPr="007F02BA">
        <w:rPr>
          <w:rFonts w:ascii="Consolas" w:hAnsi="Consolas" w:cs="Fixedsys"/>
          <w:lang w:val="en-US"/>
        </w:rPr>
        <w:t>:first-child</w:t>
      </w:r>
      <w:proofErr w:type="spellEnd"/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{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</w:r>
      <w:r w:rsidR="002F00ED" w:rsidRPr="007F02BA">
        <w:rPr>
          <w:rFonts w:ascii="Consolas" w:hAnsi="Consolas" w:cs="Fixedsys"/>
          <w:lang w:val="en-US"/>
        </w:rPr>
        <w:tab/>
        <w:t>display: block;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}</w:t>
      </w:r>
    </w:p>
    <w:p w14:paraId="31AE153C" w14:textId="70549D13" w:rsidR="00CD482D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5FFE0123" w14:textId="6F278630" w:rsidR="00CD482D" w:rsidRPr="007F02BA" w:rsidRDefault="00CD4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0264BCDA" w14:textId="77777777" w:rsidR="00CD482D" w:rsidRDefault="00CD4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0D37A570" wp14:editId="2AD278C7">
            <wp:extent cx="2581275" cy="1066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17" w14:textId="6F49492C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13) Escriba el código para importar la librería llamada "w3.css" que se encuentra en una carpeta de nombre "</w:t>
      </w:r>
      <w:proofErr w:type="spellStart"/>
      <w:r w:rsidRPr="007F02BA">
        <w:rPr>
          <w:rFonts w:ascii="Consolas" w:hAnsi="Consolas" w:cs="Fixedsys"/>
        </w:rPr>
        <w:t>css</w:t>
      </w:r>
      <w:proofErr w:type="spellEnd"/>
      <w:r w:rsidRPr="007F02BA">
        <w:rPr>
          <w:rFonts w:ascii="Consolas" w:hAnsi="Consolas" w:cs="Fixedsys"/>
        </w:rPr>
        <w:t>":</w:t>
      </w:r>
    </w:p>
    <w:p w14:paraId="4CF05B1A" w14:textId="27FED7AF" w:rsidR="00AD30AA" w:rsidRPr="007F02BA" w:rsidRDefault="00CD4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67107A2A" wp14:editId="380CA009">
            <wp:extent cx="3390900" cy="4857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1B" w14:textId="52AAAE0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14) Escriba el código HTML para un </w:t>
      </w:r>
      <w:proofErr w:type="spellStart"/>
      <w:r w:rsidRPr="007F02BA">
        <w:rPr>
          <w:rFonts w:ascii="Consolas" w:hAnsi="Consolas" w:cs="Fixedsys"/>
        </w:rPr>
        <w:t>checkbox</w:t>
      </w:r>
      <w:proofErr w:type="spellEnd"/>
      <w:r w:rsidRPr="007F02BA">
        <w:rPr>
          <w:rFonts w:ascii="Consolas" w:hAnsi="Consolas" w:cs="Fixedsys"/>
        </w:rPr>
        <w:t>:</w:t>
      </w:r>
    </w:p>
    <w:p w14:paraId="4CF05B1E" w14:textId="4DE6FDDE" w:rsidR="00AD30AA" w:rsidRPr="007F02BA" w:rsidRDefault="00CD4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noProof/>
        </w:rPr>
        <w:drawing>
          <wp:inline distT="0" distB="0" distL="0" distR="0" wp14:anchorId="7F961618" wp14:editId="49CD7455">
            <wp:extent cx="1952625" cy="457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1F" w14:textId="1076EEE9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20049858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5062DF15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5423B3D4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6A22A5B9" w14:textId="78B6BD27" w:rsidR="00D30784" w:rsidRPr="007F02BA" w:rsidRDefault="00D3078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AB5773D" wp14:editId="27B33013">
            <wp:simplePos x="0" y="0"/>
            <wp:positionH relativeFrom="column">
              <wp:posOffset>748665</wp:posOffset>
            </wp:positionH>
            <wp:positionV relativeFrom="paragraph">
              <wp:posOffset>15875</wp:posOffset>
            </wp:positionV>
            <wp:extent cx="5610225" cy="38766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30784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171113"/>
    <w:rsid w:val="00222BE4"/>
    <w:rsid w:val="00283942"/>
    <w:rsid w:val="002F00ED"/>
    <w:rsid w:val="003C656F"/>
    <w:rsid w:val="00534C55"/>
    <w:rsid w:val="005B7FB6"/>
    <w:rsid w:val="00602F2C"/>
    <w:rsid w:val="006D7FD4"/>
    <w:rsid w:val="006E2B65"/>
    <w:rsid w:val="007F02BA"/>
    <w:rsid w:val="00A45EDB"/>
    <w:rsid w:val="00A5568A"/>
    <w:rsid w:val="00AD30AA"/>
    <w:rsid w:val="00AE1568"/>
    <w:rsid w:val="00AF2DCA"/>
    <w:rsid w:val="00B02E2A"/>
    <w:rsid w:val="00B32BD7"/>
    <w:rsid w:val="00B825B9"/>
    <w:rsid w:val="00BB6A9C"/>
    <w:rsid w:val="00C67755"/>
    <w:rsid w:val="00CD482D"/>
    <w:rsid w:val="00D30784"/>
    <w:rsid w:val="00DB3381"/>
    <w:rsid w:val="00E4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2F623DA1-486C-4875-B136-B2431D65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B6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417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Fabian Cruz</cp:lastModifiedBy>
  <cp:revision>2</cp:revision>
  <cp:lastPrinted>2019-10-04T15:30:00Z</cp:lastPrinted>
  <dcterms:created xsi:type="dcterms:W3CDTF">2021-03-23T15:41:00Z</dcterms:created>
  <dcterms:modified xsi:type="dcterms:W3CDTF">2021-03-23T19:04:00Z</dcterms:modified>
</cp:coreProperties>
</file>